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93A" w:rsidRDefault="008D2C19">
      <w:r w:rsidRPr="008D2C19">
        <w:t>Some investigations on</w:t>
      </w:r>
      <w:r w:rsidR="000A5F2E">
        <w:t xml:space="preserve"> cloud services</w:t>
      </w:r>
      <w:r w:rsidR="00E90F65">
        <w:t>.</w:t>
      </w:r>
    </w:p>
    <w:p w:rsidR="008D2C19" w:rsidRDefault="008D2C19"/>
    <w:p w:rsidR="008D2C19" w:rsidRPr="005A0751" w:rsidRDefault="00776BC7">
      <w:pPr>
        <w:rPr>
          <w:b/>
        </w:rPr>
      </w:pPr>
      <w:r w:rsidRPr="005A0751">
        <w:rPr>
          <w:b/>
        </w:rPr>
        <w:t xml:space="preserve">1. </w:t>
      </w:r>
      <w:r w:rsidR="00EA20BA" w:rsidRPr="005A0751">
        <w:rPr>
          <w:b/>
        </w:rPr>
        <w:t>Introduction</w:t>
      </w:r>
    </w:p>
    <w:p w:rsidR="00F01119" w:rsidRDefault="00042F10">
      <w:pPr>
        <w:rPr>
          <w:ins w:id="0" w:author="Robin Mills" w:date="2013-07-16T09:45:00Z"/>
        </w:rPr>
      </w:pPr>
      <w:r>
        <w:t xml:space="preserve">This article is to share </w:t>
      </w:r>
      <w:r w:rsidR="00C65F2C">
        <w:t>my</w:t>
      </w:r>
      <w:r>
        <w:t xml:space="preserve"> investigations about some</w:t>
      </w:r>
      <w:r w:rsidR="00F00EE4">
        <w:t xml:space="preserve"> </w:t>
      </w:r>
      <w:r>
        <w:t>of cloud services</w:t>
      </w:r>
      <w:r w:rsidR="007D5C9F">
        <w:t xml:space="preserve"> and</w:t>
      </w:r>
      <w:r w:rsidR="006C7DC1">
        <w:t xml:space="preserve"> </w:t>
      </w:r>
      <w:r w:rsidR="00581AA8">
        <w:t>suggest</w:t>
      </w:r>
      <w:r w:rsidR="006C7DC1">
        <w:t xml:space="preserve"> the way </w:t>
      </w:r>
      <w:r w:rsidR="007D5C9F">
        <w:t>to integrate them into Exiv2.</w:t>
      </w:r>
      <w:r w:rsidR="002B5838">
        <w:t xml:space="preserve"> </w:t>
      </w:r>
      <w:r w:rsidR="00B84BCD">
        <w:t xml:space="preserve">The investigated cloud services are Google Drive and </w:t>
      </w:r>
      <w:proofErr w:type="spellStart"/>
      <w:r w:rsidR="00736C7F">
        <w:t>Dropbox</w:t>
      </w:r>
      <w:proofErr w:type="spellEnd"/>
      <w:r w:rsidR="00736C7F">
        <w:t>, which</w:t>
      </w:r>
      <w:r w:rsidR="0012046B">
        <w:t xml:space="preserve"> are t</w:t>
      </w:r>
      <w:r w:rsidR="00561CA3">
        <w:t>he most popular se</w:t>
      </w:r>
      <w:r w:rsidR="00BF1CF9">
        <w:t>rvices</w:t>
      </w:r>
      <w:r w:rsidR="00F01119">
        <w:t>.</w:t>
      </w:r>
    </w:p>
    <w:p w:rsidR="00D421E6" w:rsidRDefault="00D421E6">
      <w:pPr>
        <w:numPr>
          <w:ins w:id="1" w:author="Robin Mills" w:date="2013-07-16T09:45:00Z"/>
        </w:numPr>
      </w:pPr>
    </w:p>
    <w:p w:rsidR="00D64435" w:rsidRDefault="00F01119">
      <w:r w:rsidRPr="00E34CE0">
        <w:t>As enterprises integrate their existing IT infrastructures and IT resources with the sharable cloud paradigm, it is imperative for cloud enablers to provide a uniform API</w:t>
      </w:r>
      <w:r>
        <w:t xml:space="preserve"> </w:t>
      </w:r>
      <w:r w:rsidRPr="000364C8">
        <w:t>that these enterprises can use to tailor the cloud to their business processes</w:t>
      </w:r>
      <w:r>
        <w:t xml:space="preserve">. Hence, </w:t>
      </w:r>
      <w:r w:rsidR="00BF1CF9">
        <w:t xml:space="preserve">the way we integrate </w:t>
      </w:r>
      <w:r>
        <w:t xml:space="preserve">Google Drive and </w:t>
      </w:r>
      <w:proofErr w:type="spellStart"/>
      <w:r>
        <w:t>Dropbox</w:t>
      </w:r>
      <w:proofErr w:type="spellEnd"/>
      <w:r>
        <w:t xml:space="preserve"> </w:t>
      </w:r>
      <w:r w:rsidR="00BF1CF9">
        <w:t xml:space="preserve">into Exiv2 should be </w:t>
      </w:r>
      <w:r w:rsidR="0057173A" w:rsidRPr="0057173A">
        <w:t xml:space="preserve">applicable </w:t>
      </w:r>
      <w:r w:rsidR="00501E96">
        <w:t>to</w:t>
      </w:r>
      <w:r w:rsidR="000A60CA">
        <w:t xml:space="preserve"> other cloud services.</w:t>
      </w:r>
    </w:p>
    <w:p w:rsidR="000A60CA" w:rsidRDefault="000A60CA"/>
    <w:p w:rsidR="00E34CE0" w:rsidRPr="005A0751" w:rsidRDefault="00B25711">
      <w:pPr>
        <w:rPr>
          <w:b/>
        </w:rPr>
      </w:pPr>
      <w:r w:rsidRPr="005A0751">
        <w:rPr>
          <w:b/>
        </w:rPr>
        <w:t>2. Architecture</w:t>
      </w:r>
    </w:p>
    <w:p w:rsidR="00790F7C" w:rsidRDefault="00DD144D">
      <w:pPr>
        <w:rPr>
          <w:ins w:id="2" w:author="Robin Mills" w:date="2013-07-16T09:47:00Z"/>
        </w:rPr>
      </w:pPr>
      <w:r>
        <w:t xml:space="preserve">Most of cloud services </w:t>
      </w:r>
      <w:r w:rsidR="00B135A8">
        <w:t xml:space="preserve">provide </w:t>
      </w:r>
      <w:r w:rsidR="00B135A8" w:rsidRPr="00B135A8">
        <w:t>Representational State Transfer (</w:t>
      </w:r>
      <w:proofErr w:type="spellStart"/>
      <w:r w:rsidR="00B135A8" w:rsidRPr="00B135A8">
        <w:t>RESTful</w:t>
      </w:r>
      <w:proofErr w:type="spellEnd"/>
      <w:r w:rsidR="00B135A8" w:rsidRPr="00B135A8">
        <w:t>) API</w:t>
      </w:r>
      <w:r w:rsidR="00534EF8">
        <w:t xml:space="preserve"> to allow users to perform the </w:t>
      </w:r>
      <w:r w:rsidR="00534EF8" w:rsidRPr="00534EF8">
        <w:t>operations</w:t>
      </w:r>
      <w:r w:rsidR="00160626">
        <w:t xml:space="preserve"> (view, edit, delete,</w:t>
      </w:r>
      <w:r w:rsidR="00531517">
        <w:t xml:space="preserve"> share</w:t>
      </w:r>
      <w:proofErr w:type="gramStart"/>
      <w:r w:rsidR="00531517">
        <w:t>,</w:t>
      </w:r>
      <w:r w:rsidR="00160626">
        <w:t xml:space="preserve"> …)</w:t>
      </w:r>
      <w:proofErr w:type="gramEnd"/>
      <w:r w:rsidR="00534EF8">
        <w:t xml:space="preserve"> </w:t>
      </w:r>
      <w:r w:rsidR="00534EF8" w:rsidRPr="00534EF8">
        <w:t>on the</w:t>
      </w:r>
      <w:r w:rsidR="00F14072">
        <w:t>ir</w:t>
      </w:r>
      <w:r w:rsidR="00534EF8" w:rsidRPr="00534EF8">
        <w:t xml:space="preserve"> resources</w:t>
      </w:r>
      <w:r w:rsidR="00F14072">
        <w:t>.</w:t>
      </w:r>
      <w:r w:rsidR="00CE61EE">
        <w:t xml:space="preserve"> </w:t>
      </w:r>
      <w:r w:rsidR="00167E43" w:rsidRPr="00167E43">
        <w:t>The API is</w:t>
      </w:r>
      <w:r w:rsidR="00167E43">
        <w:t xml:space="preserve"> mostly</w:t>
      </w:r>
      <w:r w:rsidR="00167E43" w:rsidRPr="00167E43">
        <w:t xml:space="preserve"> based on the HTTP</w:t>
      </w:r>
      <w:r w:rsidR="00D93FE1">
        <w:t>/HTTPS</w:t>
      </w:r>
      <w:r w:rsidR="00167E43" w:rsidRPr="00167E43">
        <w:t xml:space="preserve"> protocol and GET, POST, PUT, and DELETE requests </w:t>
      </w:r>
      <w:r w:rsidR="00167E43">
        <w:t xml:space="preserve">may </w:t>
      </w:r>
      <w:ins w:id="3" w:author="Robin Mills" w:date="2013-07-16T09:46:00Z">
        <w:r w:rsidR="00D421E6">
          <w:t xml:space="preserve">all </w:t>
        </w:r>
      </w:ins>
      <w:r w:rsidR="00167E43">
        <w:t>be</w:t>
      </w:r>
      <w:r w:rsidR="00167E43" w:rsidRPr="00167E43">
        <w:t xml:space="preserve"> </w:t>
      </w:r>
      <w:del w:id="4" w:author="Robin Mills" w:date="2013-07-16T09:46:00Z">
        <w:r w:rsidR="00167E43" w:rsidRPr="00167E43" w:rsidDel="00D421E6">
          <w:delText xml:space="preserve">all </w:delText>
        </w:r>
      </w:del>
      <w:r w:rsidR="00167E43" w:rsidRPr="00167E43">
        <w:t>used</w:t>
      </w:r>
      <w:r w:rsidR="00167E43">
        <w:t>.</w:t>
      </w:r>
      <w:r w:rsidR="00790F7C">
        <w:t xml:space="preserve"> </w:t>
      </w:r>
      <w:r w:rsidR="00790F7C" w:rsidRPr="00790F7C">
        <w:t xml:space="preserve">The API presupposes no particular structure in the Uniform Resource Identifier (URI) space. The starting point is a URI, supplied by the cloud service </w:t>
      </w:r>
      <w:proofErr w:type="gramStart"/>
      <w:r w:rsidR="00790F7C" w:rsidRPr="00790F7C">
        <w:t>provider, that</w:t>
      </w:r>
      <w:proofErr w:type="gramEnd"/>
      <w:r w:rsidR="00790F7C" w:rsidRPr="00790F7C">
        <w:t xml:space="preserve"> identifies the cloud itself. The cloud's representation contains </w:t>
      </w:r>
      <w:proofErr w:type="spellStart"/>
      <w:r w:rsidR="00790F7C" w:rsidRPr="00790F7C">
        <w:t>URIs</w:t>
      </w:r>
      <w:proofErr w:type="spellEnd"/>
      <w:r w:rsidR="00790F7C" w:rsidRPr="00790F7C">
        <w:t xml:space="preserve"> for the other resources in the cloud. </w:t>
      </w:r>
      <w:proofErr w:type="gramStart"/>
      <w:r w:rsidR="00790F7C" w:rsidRPr="00790F7C">
        <w:t>Operations on the cloud resources are performed by making an HTTP request against the URI of the resource</w:t>
      </w:r>
      <w:proofErr w:type="gramEnd"/>
      <w:r w:rsidR="00790F7C" w:rsidRPr="00790F7C">
        <w:t>.</w:t>
      </w:r>
    </w:p>
    <w:p w:rsidR="00D421E6" w:rsidRDefault="00D421E6">
      <w:pPr>
        <w:numPr>
          <w:ins w:id="5" w:author="Robin Mills" w:date="2013-07-16T09:47:00Z"/>
        </w:numPr>
      </w:pPr>
    </w:p>
    <w:p w:rsidR="00790F7C" w:rsidRDefault="00B90578">
      <w:r>
        <w:t xml:space="preserve">Before accessing the API, the </w:t>
      </w:r>
      <w:r w:rsidR="00675E9D">
        <w:t>application</w:t>
      </w:r>
      <w:r w:rsidR="00510047">
        <w:t>s</w:t>
      </w:r>
      <w:r w:rsidR="00675E9D">
        <w:t xml:space="preserve"> are required to</w:t>
      </w:r>
      <w:r w:rsidR="00C93267">
        <w:t xml:space="preserve"> ask users to</w:t>
      </w:r>
      <w:r w:rsidR="00675E9D">
        <w:t xml:space="preserve"> authenticate as well as authorize the permission to access the user data. Most of the cloud services use </w:t>
      </w:r>
      <w:proofErr w:type="spellStart"/>
      <w:r w:rsidR="00675E9D" w:rsidRPr="00675E9D">
        <w:t>OAuth</w:t>
      </w:r>
      <w:proofErr w:type="spellEnd"/>
      <w:r w:rsidR="00675E9D" w:rsidRPr="00675E9D">
        <w:t xml:space="preserve"> 2.0</w:t>
      </w:r>
      <w:r w:rsidR="00675E9D">
        <w:t xml:space="preserve"> to do that.</w:t>
      </w:r>
    </w:p>
    <w:p w:rsidR="003A6D75" w:rsidRDefault="003A6D75"/>
    <w:p w:rsidR="00D93FE1" w:rsidRDefault="008D399F">
      <w:r>
        <w:t>The following is the way we should integrate the cloud services to Exiv2.</w:t>
      </w:r>
    </w:p>
    <w:p w:rsidR="00346335" w:rsidRDefault="00D93FE1" w:rsidP="00D93FE1">
      <w:pPr>
        <w:ind w:left="-1134"/>
      </w:pPr>
      <w:r>
        <w:rPr>
          <w:noProof/>
        </w:rPr>
        <w:drawing>
          <wp:inline distT="0" distB="0" distL="0" distR="0">
            <wp:extent cx="6891688" cy="2520275"/>
            <wp:effectExtent l="0" t="0" r="0" b="0"/>
            <wp:docPr id="3" name="Picture 3" descr="OS:Users:nhudinhtuan:Desktop:Screen Shot 2013-07-15 at 9.20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:Users:nhudinhtuan:Desktop:Screen Shot 2013-07-15 at 9.20.3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88" cy="252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75" w:rsidRDefault="003A6D75" w:rsidP="00E437C6">
      <w:pPr>
        <w:ind w:left="-1276"/>
      </w:pPr>
    </w:p>
    <w:p w:rsidR="007073CB" w:rsidRPr="006077D3" w:rsidRDefault="006077D3" w:rsidP="006077D3">
      <w:pPr>
        <w:jc w:val="center"/>
        <w:rPr>
          <w:i/>
        </w:rPr>
      </w:pPr>
      <w:r w:rsidRPr="006077D3">
        <w:rPr>
          <w:i/>
        </w:rPr>
        <w:t>F</w:t>
      </w:r>
      <w:r w:rsidR="008C0CEE" w:rsidRPr="006077D3">
        <w:rPr>
          <w:i/>
        </w:rPr>
        <w:t>ig</w:t>
      </w:r>
      <w:r w:rsidRPr="006077D3">
        <w:rPr>
          <w:i/>
        </w:rPr>
        <w:t>.</w:t>
      </w:r>
      <w:r w:rsidR="008C0CEE" w:rsidRPr="006077D3">
        <w:rPr>
          <w:i/>
        </w:rPr>
        <w:t xml:space="preserve"> 1.1 The architecture of </w:t>
      </w:r>
      <w:proofErr w:type="spellStart"/>
      <w:r w:rsidR="008C0CEE" w:rsidRPr="006077D3">
        <w:rPr>
          <w:i/>
        </w:rPr>
        <w:t>CloudIo</w:t>
      </w:r>
      <w:proofErr w:type="spellEnd"/>
    </w:p>
    <w:p w:rsidR="00E437C6" w:rsidRDefault="00E437C6"/>
    <w:p w:rsidR="006077D3" w:rsidRDefault="006D36B9">
      <w:r>
        <w:t xml:space="preserve">The </w:t>
      </w:r>
      <w:proofErr w:type="spellStart"/>
      <w:r>
        <w:t>CloudIo</w:t>
      </w:r>
      <w:proofErr w:type="spellEnd"/>
      <w:r>
        <w:t xml:space="preserve"> should contains 2 componen</w:t>
      </w:r>
      <w:r w:rsidR="00AC6A0F">
        <w:t>ts: Exiv2:</w:t>
      </w:r>
      <w:r w:rsidR="00EF0187">
        <w:t>:</w:t>
      </w:r>
      <w:r w:rsidR="00AC6A0F">
        <w:t>Oauth and Exiv2</w:t>
      </w:r>
      <w:proofErr w:type="gramStart"/>
      <w:r w:rsidR="00AC6A0F">
        <w:t>:</w:t>
      </w:r>
      <w:r w:rsidR="00EF0187">
        <w:t>:</w:t>
      </w:r>
      <w:proofErr w:type="gramEnd"/>
      <w:r w:rsidR="00AC6A0F">
        <w:t>Curl</w:t>
      </w:r>
      <w:r>
        <w:t xml:space="preserve">Io. </w:t>
      </w:r>
    </w:p>
    <w:p w:rsidR="002A3F4A" w:rsidRDefault="00346335">
      <w:pPr>
        <w:rPr>
          <w:ins w:id="6" w:author="Robin Mills" w:date="2013-07-16T09:48:00Z"/>
        </w:rPr>
      </w:pPr>
      <w:r>
        <w:t>The Exiv2</w:t>
      </w:r>
      <w:r w:rsidR="00375D53">
        <w:t xml:space="preserve">:Oauth </w:t>
      </w:r>
      <w:del w:id="7" w:author="Robin Mills" w:date="2013-07-16T10:21:00Z">
        <w:r w:rsidR="00375D53" w:rsidDel="000D50E5">
          <w:delText xml:space="preserve">is </w:delText>
        </w:r>
      </w:del>
      <w:del w:id="8" w:author="Robin Mills" w:date="2013-07-16T09:48:00Z">
        <w:r w:rsidR="00375D53" w:rsidDel="00D421E6">
          <w:delText xml:space="preserve">to </w:delText>
        </w:r>
      </w:del>
      <w:r w:rsidR="00EF0187">
        <w:t>request</w:t>
      </w:r>
      <w:ins w:id="9" w:author="Robin Mills" w:date="2013-07-16T09:48:00Z">
        <w:r w:rsidR="00D421E6">
          <w:t>s</w:t>
        </w:r>
      </w:ins>
      <w:r w:rsidR="00EF0187">
        <w:t xml:space="preserve"> and receive</w:t>
      </w:r>
      <w:ins w:id="10" w:author="Robin Mills" w:date="2013-07-16T09:48:00Z">
        <w:r w:rsidR="00D421E6">
          <w:t>s</w:t>
        </w:r>
      </w:ins>
      <w:r w:rsidR="00375D53" w:rsidRPr="00375D53">
        <w:t xml:space="preserve"> </w:t>
      </w:r>
      <w:r w:rsidR="00375D53">
        <w:t xml:space="preserve">credentials to access the </w:t>
      </w:r>
      <w:ins w:id="11" w:author="Robin Mills" w:date="2013-07-16T09:48:00Z">
        <w:r w:rsidR="00D421E6">
          <w:t>resource</w:t>
        </w:r>
      </w:ins>
      <w:del w:id="12" w:author="Robin Mills" w:date="2013-07-16T09:48:00Z">
        <w:r w:rsidR="00375D53" w:rsidRPr="00375D53" w:rsidDel="00D421E6">
          <w:delText>API</w:delText>
        </w:r>
      </w:del>
      <w:r w:rsidR="00375D53" w:rsidRPr="00375D53">
        <w:t>.</w:t>
      </w:r>
      <w:r w:rsidR="00375D53">
        <w:t xml:space="preserve"> The credentials in this case are</w:t>
      </w:r>
      <w:r w:rsidR="004F0801">
        <w:t xml:space="preserve"> </w:t>
      </w:r>
      <w:del w:id="13" w:author="Robin Mills" w:date="2013-07-16T09:48:00Z">
        <w:r w:rsidR="004F0801" w:rsidDel="00D421E6">
          <w:delText>often</w:delText>
        </w:r>
        <w:r w:rsidR="00375D53" w:rsidDel="00D421E6">
          <w:delText xml:space="preserve"> the </w:delText>
        </w:r>
      </w:del>
      <w:proofErr w:type="gramStart"/>
      <w:r w:rsidR="00375D53">
        <w:t>tokens</w:t>
      </w:r>
      <w:ins w:id="14" w:author="Robin Mills" w:date="2013-07-16T09:48:00Z">
        <w:r w:rsidR="00D421E6">
          <w:t xml:space="preserve"> which</w:t>
        </w:r>
        <w:proofErr w:type="gramEnd"/>
        <w:r w:rsidR="00D421E6">
          <w:t xml:space="preserve"> </w:t>
        </w:r>
      </w:ins>
      <w:del w:id="15" w:author="Robin Mills" w:date="2013-07-16T09:48:00Z">
        <w:r w:rsidR="00375D53" w:rsidDel="00D421E6">
          <w:delText xml:space="preserve">. </w:delText>
        </w:r>
        <w:r w:rsidR="00C367CA" w:rsidDel="00D421E6">
          <w:delText xml:space="preserve">The tokens </w:delText>
        </w:r>
      </w:del>
      <w:r w:rsidR="00C367CA">
        <w:t xml:space="preserve">are attached to the request </w:t>
      </w:r>
      <w:r w:rsidR="00CE08E6">
        <w:t>headers that</w:t>
      </w:r>
      <w:r w:rsidR="00C367CA">
        <w:t xml:space="preserve"> are sent to RES</w:t>
      </w:r>
      <w:r w:rsidR="002A3F4A">
        <w:t>T</w:t>
      </w:r>
      <w:r w:rsidR="00C367CA">
        <w:t xml:space="preserve">FUL </w:t>
      </w:r>
      <w:r w:rsidR="00CE6111">
        <w:t>API</w:t>
      </w:r>
      <w:r w:rsidR="009E6123">
        <w:t xml:space="preserve"> to get the data.</w:t>
      </w:r>
    </w:p>
    <w:p w:rsidR="00D421E6" w:rsidRDefault="00D421E6">
      <w:pPr>
        <w:numPr>
          <w:ins w:id="16" w:author="Robin Mills" w:date="2013-07-16T09:48:00Z"/>
        </w:numPr>
      </w:pPr>
    </w:p>
    <w:p w:rsidR="003065EA" w:rsidRDefault="002A3F4A">
      <w:r>
        <w:t>The Exiv2</w:t>
      </w:r>
      <w:proofErr w:type="gramStart"/>
      <w:r>
        <w:t>::</w:t>
      </w:r>
      <w:proofErr w:type="gramEnd"/>
      <w:r>
        <w:t>Cur</w:t>
      </w:r>
      <w:r w:rsidR="009651A3">
        <w:t>lIo is to retrieve the data</w:t>
      </w:r>
      <w:r>
        <w:t>.</w:t>
      </w:r>
      <w:r w:rsidR="00C367CA">
        <w:t xml:space="preserve"> </w:t>
      </w:r>
      <w:ins w:id="17" w:author="Robin Mills" w:date="2013-07-16T09:49:00Z">
        <w:r w:rsidR="00D421E6">
          <w:t xml:space="preserve">This is </w:t>
        </w:r>
      </w:ins>
      <w:del w:id="18" w:author="Robin Mills" w:date="2013-07-16T09:49:00Z">
        <w:r w:rsidR="009651A3" w:rsidDel="00D421E6">
          <w:delText xml:space="preserve">It should be </w:delText>
        </w:r>
      </w:del>
      <w:r w:rsidR="009651A3">
        <w:t xml:space="preserve">similar </w:t>
      </w:r>
      <w:ins w:id="19" w:author="Robin Mills" w:date="2013-07-16T09:49:00Z">
        <w:r w:rsidR="00D421E6">
          <w:t xml:space="preserve">to how </w:t>
        </w:r>
      </w:ins>
      <w:del w:id="20" w:author="Robin Mills" w:date="2013-07-16T09:49:00Z">
        <w:r w:rsidR="009651A3" w:rsidDel="00D421E6">
          <w:delText xml:space="preserve">as </w:delText>
        </w:r>
      </w:del>
      <w:r w:rsidR="009651A3">
        <w:t xml:space="preserve">we access a particular image </w:t>
      </w:r>
      <w:r w:rsidR="002E4DD3">
        <w:t>URL</w:t>
      </w:r>
      <w:proofErr w:type="gramStart"/>
      <w:ins w:id="21" w:author="Robin Mills" w:date="2013-07-16T09:50:00Z">
        <w:r w:rsidR="00D421E6">
          <w:t>,  The</w:t>
        </w:r>
        <w:proofErr w:type="gramEnd"/>
        <w:r w:rsidR="00D421E6">
          <w:t xml:space="preserve"> cloud/RESTFUL </w:t>
        </w:r>
      </w:ins>
      <w:del w:id="22" w:author="Robin Mills" w:date="2013-07-16T09:50:00Z">
        <w:r w:rsidR="009651A3" w:rsidDel="00D421E6">
          <w:delText xml:space="preserve"> because t</w:delText>
        </w:r>
        <w:r w:rsidR="009651A3" w:rsidRPr="00167E43" w:rsidDel="00D421E6">
          <w:delText xml:space="preserve">he </w:delText>
        </w:r>
      </w:del>
      <w:r w:rsidR="009651A3" w:rsidRPr="00167E43">
        <w:t>API is</w:t>
      </w:r>
      <w:r w:rsidR="009651A3">
        <w:t xml:space="preserve"> mostly</w:t>
      </w:r>
      <w:r w:rsidR="009651A3" w:rsidRPr="00167E43">
        <w:t xml:space="preserve"> based on the HTTP</w:t>
      </w:r>
      <w:r w:rsidR="009651A3">
        <w:t>/HTTPS</w:t>
      </w:r>
      <w:r w:rsidR="009651A3" w:rsidRPr="00167E43">
        <w:t xml:space="preserve"> protocol</w:t>
      </w:r>
      <w:ins w:id="23" w:author="Robin Mills" w:date="2013-07-16T09:50:00Z">
        <w:r w:rsidR="00D421E6">
          <w:t xml:space="preserve">.  </w:t>
        </w:r>
      </w:ins>
      <w:del w:id="24" w:author="Robin Mills" w:date="2013-07-16T09:50:00Z">
        <w:r w:rsidR="00860F12" w:rsidDel="00D421E6">
          <w:delText xml:space="preserve"> (</w:delText>
        </w:r>
      </w:del>
      <w:r w:rsidR="00042EDF">
        <w:t xml:space="preserve">We </w:t>
      </w:r>
      <w:r w:rsidR="00700365">
        <w:t>should easily</w:t>
      </w:r>
      <w:r w:rsidR="00042EDF">
        <w:t xml:space="preserve"> </w:t>
      </w:r>
      <w:ins w:id="25" w:author="Robin Mills" w:date="2013-07-16T09:50:00Z">
        <w:r w:rsidR="00D421E6">
          <w:t>be able to GET and PUT</w:t>
        </w:r>
      </w:ins>
      <w:del w:id="26" w:author="Robin Mills" w:date="2013-07-16T09:50:00Z">
        <w:r w:rsidR="00042EDF" w:rsidDel="00D421E6">
          <w:delText>get</w:delText>
        </w:r>
      </w:del>
      <w:r w:rsidR="00042EDF">
        <w:t xml:space="preserve"> byte-ranges </w:t>
      </w:r>
      <w:del w:id="27" w:author="Robin Mills" w:date="2013-07-16T09:51:00Z">
        <w:r w:rsidR="00042EDF" w:rsidDel="00D421E6">
          <w:delText>and PUT byte-range</w:delText>
        </w:r>
        <w:r w:rsidR="00860F12" w:rsidDel="00D421E6">
          <w:delText>s</w:delText>
        </w:r>
      </w:del>
      <w:ins w:id="28" w:author="Robin Mills" w:date="2013-07-16T09:51:00Z">
        <w:r w:rsidR="00D421E6">
          <w:t>.</w:t>
        </w:r>
      </w:ins>
      <w:del w:id="29" w:author="Robin Mills" w:date="2013-07-16T09:51:00Z">
        <w:r w:rsidR="00860F12" w:rsidDel="00D421E6">
          <w:delText>)</w:delText>
        </w:r>
      </w:del>
    </w:p>
    <w:p w:rsidR="003065EA" w:rsidRDefault="003065EA"/>
    <w:p w:rsidR="004B5D54" w:rsidRDefault="00A42219">
      <w:r>
        <w:rPr>
          <w:noProof/>
        </w:rPr>
        <w:drawing>
          <wp:inline distT="0" distB="0" distL="0" distR="0">
            <wp:extent cx="5826894" cy="3185078"/>
            <wp:effectExtent l="0" t="0" r="0" b="0"/>
            <wp:docPr id="4" name="Picture 4" descr="OS:Users:nhudinhtuan:Desktop:Screen Shot 2013-07-15 at 9.39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:Users:nhudinhtuan:Desktop:Screen Shot 2013-07-15 at 9.39.0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894" cy="318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19" w:rsidRPr="006077D3" w:rsidRDefault="00A42219" w:rsidP="00A42219">
      <w:pPr>
        <w:jc w:val="center"/>
        <w:rPr>
          <w:i/>
        </w:rPr>
      </w:pPr>
      <w:r w:rsidRPr="006077D3">
        <w:rPr>
          <w:i/>
        </w:rPr>
        <w:t xml:space="preserve">Fig. 1.1 </w:t>
      </w:r>
      <w:r>
        <w:rPr>
          <w:i/>
        </w:rPr>
        <w:t>the flow of</w:t>
      </w:r>
      <w:r w:rsidRPr="006077D3">
        <w:rPr>
          <w:i/>
        </w:rPr>
        <w:t xml:space="preserve"> </w:t>
      </w:r>
      <w:proofErr w:type="spellStart"/>
      <w:r w:rsidRPr="006077D3">
        <w:rPr>
          <w:i/>
        </w:rPr>
        <w:t>CloudIo</w:t>
      </w:r>
      <w:proofErr w:type="spellEnd"/>
    </w:p>
    <w:p w:rsidR="00A42219" w:rsidRDefault="00A42219"/>
    <w:p w:rsidR="00D02CCB" w:rsidDel="00D421E6" w:rsidRDefault="00DD4ED7">
      <w:pPr>
        <w:rPr>
          <w:del w:id="30" w:author="Robin Mills" w:date="2013-07-16T09:55:00Z"/>
        </w:rPr>
      </w:pPr>
      <w:r>
        <w:t xml:space="preserve">Note: the above diagram indicates briefly the flow of </w:t>
      </w:r>
      <w:proofErr w:type="spellStart"/>
      <w:r>
        <w:t>CloudIo</w:t>
      </w:r>
      <w:proofErr w:type="spellEnd"/>
      <w:r>
        <w:t xml:space="preserve">. It should be much more complicated in details. The step 1 &amp; 2 should contain more sub-steps before the token is returned (e.g. </w:t>
      </w:r>
      <w:r w:rsidR="004A7305">
        <w:t xml:space="preserve">the step when </w:t>
      </w:r>
      <w:r>
        <w:t xml:space="preserve">user provides username, </w:t>
      </w:r>
      <w:r w:rsidR="004A7305">
        <w:t>password)</w:t>
      </w:r>
      <w:r w:rsidR="007311A2">
        <w:t>.</w:t>
      </w:r>
    </w:p>
    <w:p w:rsidR="004B5D54" w:rsidDel="00D421E6" w:rsidRDefault="004B5D54">
      <w:pPr>
        <w:rPr>
          <w:del w:id="31" w:author="Robin Mills" w:date="2013-07-16T09:55:00Z"/>
        </w:rPr>
      </w:pPr>
    </w:p>
    <w:p w:rsidR="00B25711" w:rsidRPr="00793D6D" w:rsidRDefault="00D421E6">
      <w:pPr>
        <w:rPr>
          <w:b/>
        </w:rPr>
      </w:pPr>
      <w:ins w:id="32" w:author="Robin Mills" w:date="2013-07-16T09:55:00Z">
        <w:r>
          <w:rPr>
            <w:b/>
          </w:rPr>
          <w:br w:type="page"/>
        </w:r>
      </w:ins>
      <w:r w:rsidR="00B25711" w:rsidRPr="00793D6D">
        <w:rPr>
          <w:b/>
        </w:rPr>
        <w:t>3. Google Drive</w:t>
      </w:r>
    </w:p>
    <w:p w:rsidR="009E429A" w:rsidRDefault="009E429A">
      <w:r>
        <w:t>The documentation of Google Drive</w:t>
      </w:r>
      <w:r w:rsidR="00F14B2E">
        <w:t xml:space="preserve"> (</w:t>
      </w:r>
      <w:r w:rsidR="00F14B2E" w:rsidRPr="00F14B2E">
        <w:t>https://developers.google.com/drive/</w:t>
      </w:r>
      <w:r w:rsidR="00F14B2E">
        <w:t>)</w:t>
      </w:r>
      <w:r>
        <w:t xml:space="preserve"> is </w:t>
      </w:r>
      <w:r w:rsidR="00842D79">
        <w:t>very clear and detail</w:t>
      </w:r>
      <w:ins w:id="33" w:author="Robin Mills" w:date="2013-07-16T09:52:00Z">
        <w:r w:rsidR="00D421E6">
          <w:t xml:space="preserve">ed and will not be </w:t>
        </w:r>
      </w:ins>
      <w:del w:id="34" w:author="Robin Mills" w:date="2013-07-16T09:52:00Z">
        <w:r w:rsidDel="00D421E6">
          <w:delText xml:space="preserve">. I don’t intend to </w:delText>
        </w:r>
      </w:del>
      <w:r>
        <w:t>repeat</w:t>
      </w:r>
      <w:ins w:id="35" w:author="Robin Mills" w:date="2013-07-16T09:52:00Z">
        <w:r w:rsidR="00D421E6">
          <w:t>ed</w:t>
        </w:r>
      </w:ins>
      <w:r>
        <w:t xml:space="preserve"> </w:t>
      </w:r>
      <w:del w:id="36" w:author="Robin Mills" w:date="2013-07-16T09:52:00Z">
        <w:r w:rsidDel="00D421E6">
          <w:delText xml:space="preserve">it at </w:delText>
        </w:r>
      </w:del>
      <w:r>
        <w:t xml:space="preserve">here. </w:t>
      </w:r>
      <w:ins w:id="37" w:author="Robin Mills" w:date="2013-07-16T09:52:00Z">
        <w:r w:rsidR="00D421E6">
          <w:t xml:space="preserve"> </w:t>
        </w:r>
      </w:ins>
      <w:ins w:id="38" w:author="Robin Mills" w:date="2013-07-16T09:54:00Z">
        <w:r w:rsidR="00D421E6">
          <w:t>T</w:t>
        </w:r>
      </w:ins>
      <w:del w:id="39" w:author="Robin Mills" w:date="2013-07-16T09:54:00Z">
        <w:r w:rsidDel="00D421E6">
          <w:delText xml:space="preserve">I </w:delText>
        </w:r>
        <w:r w:rsidR="00053139" w:rsidDel="00D421E6">
          <w:delText>just want</w:delText>
        </w:r>
        <w:r w:rsidDel="00D421E6">
          <w:delText xml:space="preserve"> t</w:delText>
        </w:r>
      </w:del>
      <w:r>
        <w:t xml:space="preserve">o </w:t>
      </w:r>
      <w:r w:rsidR="00CA011C">
        <w:t>highlight</w:t>
      </w:r>
      <w:r>
        <w:t xml:space="preserve"> </w:t>
      </w:r>
      <w:ins w:id="40" w:author="Robin Mills" w:date="2013-07-16T09:54:00Z">
        <w:r w:rsidR="00D421E6">
          <w:t>k</w:t>
        </w:r>
      </w:ins>
      <w:del w:id="41" w:author="Robin Mills" w:date="2013-07-16T09:54:00Z">
        <w:r w:rsidDel="00D421E6">
          <w:delText>some k</w:delText>
        </w:r>
      </w:del>
      <w:r>
        <w:t>ey points</w:t>
      </w:r>
      <w:ins w:id="42" w:author="Robin Mills" w:date="2013-07-16T09:54:00Z">
        <w:r w:rsidR="00D421E6">
          <w:t>:</w:t>
        </w:r>
      </w:ins>
      <w:del w:id="43" w:author="Robin Mills" w:date="2013-07-16T09:54:00Z">
        <w:r w:rsidDel="00D421E6">
          <w:delText>.</w:delText>
        </w:r>
      </w:del>
    </w:p>
    <w:p w:rsidR="00DE2C72" w:rsidRDefault="00DE2C72">
      <w:pPr>
        <w:numPr>
          <w:ins w:id="44" w:author="Robin Mills" w:date="2013-07-16T10:10:00Z"/>
        </w:numPr>
        <w:rPr>
          <w:ins w:id="45" w:author="Robin Mills" w:date="2013-07-16T10:10:00Z"/>
        </w:rPr>
      </w:pPr>
    </w:p>
    <w:p w:rsidR="00D65741" w:rsidRDefault="00161E45">
      <w:pPr>
        <w:rPr>
          <w:ins w:id="46" w:author="Robin Mills" w:date="2013-07-16T09:52:00Z"/>
        </w:rPr>
      </w:pPr>
      <w:r>
        <w:t xml:space="preserve">+ </w:t>
      </w:r>
      <w:r w:rsidR="00095A24">
        <w:t xml:space="preserve">Google Drive uses </w:t>
      </w:r>
      <w:proofErr w:type="spellStart"/>
      <w:r w:rsidR="00095A24">
        <w:t>Oauth</w:t>
      </w:r>
      <w:proofErr w:type="spellEnd"/>
      <w:r w:rsidR="00095A24">
        <w:t xml:space="preserve"> 2.0</w:t>
      </w:r>
      <w:r>
        <w:t xml:space="preserve">, more details at </w:t>
      </w:r>
      <w:hyperlink r:id="rId6" w:history="1">
        <w:r w:rsidRPr="00250A93">
          <w:rPr>
            <w:rStyle w:val="Hyperlink"/>
          </w:rPr>
          <w:t>https://developers.google.com/drive/about-auth</w:t>
        </w:r>
      </w:hyperlink>
    </w:p>
    <w:p w:rsidR="00D421E6" w:rsidRDefault="00D421E6">
      <w:pPr>
        <w:numPr>
          <w:ins w:id="47" w:author="Robin Mills" w:date="2013-07-16T09:52:00Z"/>
        </w:numPr>
      </w:pPr>
    </w:p>
    <w:p w:rsidR="00161E45" w:rsidRDefault="00161E45">
      <w:r>
        <w:t>+ The API</w:t>
      </w:r>
      <w:r w:rsidR="00E15AC8">
        <w:t xml:space="preserve"> reference</w:t>
      </w:r>
      <w:r>
        <w:t xml:space="preserve"> is at </w:t>
      </w:r>
      <w:hyperlink r:id="rId7" w:history="1">
        <w:r w:rsidRPr="00250A93">
          <w:rPr>
            <w:rStyle w:val="Hyperlink"/>
          </w:rPr>
          <w:t>https://developers.google.com/drive/v2/reference/</w:t>
        </w:r>
      </w:hyperlink>
      <w:r w:rsidR="005A5325">
        <w:t>. I</w:t>
      </w:r>
      <w:r w:rsidR="005A5325" w:rsidRPr="005A5325">
        <w:t>t's all done with</w:t>
      </w:r>
      <w:r w:rsidR="005A5325">
        <w:t xml:space="preserve"> fairly normal HTTP </w:t>
      </w:r>
      <w:proofErr w:type="spellStart"/>
      <w:r w:rsidR="005A5325">
        <w:t>GETs</w:t>
      </w:r>
      <w:proofErr w:type="spellEnd"/>
      <w:r w:rsidR="005A5325">
        <w:t xml:space="preserve">, </w:t>
      </w:r>
      <w:proofErr w:type="spellStart"/>
      <w:r w:rsidR="005A5325">
        <w:t>POSTs</w:t>
      </w:r>
      <w:proofErr w:type="spellEnd"/>
      <w:r w:rsidR="005A5325">
        <w:t xml:space="preserve">, </w:t>
      </w:r>
      <w:proofErr w:type="spellStart"/>
      <w:r w:rsidR="005A5325">
        <w:t>PUTs</w:t>
      </w:r>
      <w:proofErr w:type="spellEnd"/>
      <w:r w:rsidR="005A5325">
        <w:t>.</w:t>
      </w:r>
    </w:p>
    <w:p w:rsidR="00D421E6" w:rsidRDefault="00D421E6">
      <w:pPr>
        <w:numPr>
          <w:ins w:id="48" w:author="Robin Mills" w:date="2013-07-16T09:53:00Z"/>
        </w:numPr>
        <w:rPr>
          <w:ins w:id="49" w:author="Robin Mills" w:date="2013-07-16T09:53:00Z"/>
        </w:rPr>
      </w:pPr>
    </w:p>
    <w:p w:rsidR="00161E45" w:rsidRDefault="002F26E9">
      <w:pPr>
        <w:rPr>
          <w:rFonts w:eastAsia="Times New Roman" w:cs="Times New Roman"/>
        </w:rPr>
      </w:pPr>
      <w:r>
        <w:t xml:space="preserve">+ It’s very easy to test Google Drive API because they provide </w:t>
      </w:r>
      <w:r>
        <w:rPr>
          <w:rFonts w:eastAsia="Times New Roman" w:cs="Times New Roman"/>
        </w:rPr>
        <w:t>APIs Explorer below each page (</w:t>
      </w:r>
      <w:proofErr w:type="spellStart"/>
      <w:r>
        <w:rPr>
          <w:rFonts w:eastAsia="Times New Roman" w:cs="Times New Roman"/>
        </w:rPr>
        <w:t>e.g</w:t>
      </w:r>
      <w:proofErr w:type="spellEnd"/>
      <w:r>
        <w:rPr>
          <w:rFonts w:eastAsia="Times New Roman" w:cs="Times New Roman"/>
        </w:rPr>
        <w:t xml:space="preserve"> </w:t>
      </w:r>
      <w:hyperlink r:id="rId8" w:history="1">
        <w:r w:rsidRPr="00250A93">
          <w:rPr>
            <w:rStyle w:val="Hyperlink"/>
            <w:rFonts w:eastAsia="Times New Roman" w:cs="Times New Roman"/>
          </w:rPr>
          <w:t>https://developers.google.com/drive/v2/reference/files/list</w:t>
        </w:r>
      </w:hyperlink>
      <w:r>
        <w:rPr>
          <w:rFonts w:eastAsia="Times New Roman" w:cs="Times New Roman"/>
        </w:rPr>
        <w:t>).</w:t>
      </w:r>
    </w:p>
    <w:p w:rsidR="00D421E6" w:rsidRDefault="00D421E6">
      <w:pPr>
        <w:numPr>
          <w:ins w:id="50" w:author="Robin Mills" w:date="2013-07-16T09:53:00Z"/>
        </w:numPr>
        <w:rPr>
          <w:ins w:id="51" w:author="Robin Mills" w:date="2013-07-16T09:53:00Z"/>
          <w:rFonts w:eastAsia="Times New Roman" w:cs="Times New Roman"/>
        </w:rPr>
      </w:pPr>
    </w:p>
    <w:p w:rsidR="00B7544C" w:rsidRDefault="00B7544C">
      <w:pPr>
        <w:rPr>
          <w:rFonts w:eastAsia="Times New Roman" w:cs="Times New Roman"/>
        </w:rPr>
      </w:pPr>
      <w:r>
        <w:rPr>
          <w:rFonts w:eastAsia="Times New Roman" w:cs="Times New Roman"/>
        </w:rPr>
        <w:t>+ For each file on Google Drive, it has a unique Id. To download the file, we first need to request to</w:t>
      </w:r>
    </w:p>
    <w:p w:rsidR="00B7544C" w:rsidRPr="001F5B1C" w:rsidRDefault="00B7544C" w:rsidP="00B7544C">
      <w:pPr>
        <w:rPr>
          <w:i/>
        </w:rPr>
      </w:pPr>
      <w:r w:rsidRPr="001F5B1C">
        <w:rPr>
          <w:rFonts w:eastAsia="Times New Roman" w:cs="Times New Roman"/>
          <w:i/>
        </w:rPr>
        <w:t>GET https://www.googleapis.com/drive/v2/files/fileId</w:t>
      </w:r>
    </w:p>
    <w:p w:rsidR="00B7544C" w:rsidRDefault="00B7544C">
      <w:pPr>
        <w:rPr>
          <w:rFonts w:eastAsia="Times New Roman" w:cs="Times New Roman"/>
        </w:rPr>
      </w:pPr>
      <w:r>
        <w:rPr>
          <w:rFonts w:eastAsia="Times New Roman" w:cs="Times New Roman"/>
        </w:rPr>
        <w:t>The response contains basic info, some metadata of the file, the URL to download the file.</w:t>
      </w:r>
    </w:p>
    <w:p w:rsidR="008360D1" w:rsidRDefault="00FD187E">
      <w:r>
        <w:t>+ We can upload and update the file via PUT and POST method (</w:t>
      </w:r>
      <w:r w:rsidRPr="00FD187E">
        <w:t>Maximum file size: 10GB</w:t>
      </w:r>
      <w:r>
        <w:t>)</w:t>
      </w:r>
    </w:p>
    <w:p w:rsidR="00FD187E" w:rsidRDefault="00FD187E"/>
    <w:p w:rsidR="00B25711" w:rsidRPr="00793D6D" w:rsidRDefault="00B25711">
      <w:pPr>
        <w:rPr>
          <w:b/>
        </w:rPr>
      </w:pPr>
      <w:r w:rsidRPr="00793D6D">
        <w:rPr>
          <w:b/>
        </w:rPr>
        <w:t xml:space="preserve">4. </w:t>
      </w:r>
      <w:proofErr w:type="spellStart"/>
      <w:r w:rsidRPr="00793D6D">
        <w:rPr>
          <w:b/>
        </w:rPr>
        <w:t>Dropbox</w:t>
      </w:r>
      <w:proofErr w:type="spellEnd"/>
      <w:r w:rsidRPr="00793D6D">
        <w:rPr>
          <w:b/>
        </w:rPr>
        <w:t xml:space="preserve"> API</w:t>
      </w:r>
    </w:p>
    <w:p w:rsidR="00DE2C72" w:rsidRDefault="00DE2C72" w:rsidP="00013182">
      <w:pPr>
        <w:numPr>
          <w:ins w:id="52" w:author="Robin Mills" w:date="2013-07-16T10:10:00Z"/>
        </w:numPr>
        <w:rPr>
          <w:ins w:id="53" w:author="Robin Mills" w:date="2013-07-16T10:10:00Z"/>
        </w:rPr>
      </w:pPr>
    </w:p>
    <w:p w:rsidR="00013182" w:rsidRDefault="003E4A12" w:rsidP="00013182">
      <w:r>
        <w:t xml:space="preserve">+ </w:t>
      </w:r>
      <w:r w:rsidR="00AD3BD3">
        <w:t xml:space="preserve">The </w:t>
      </w:r>
      <w:r w:rsidR="00013182">
        <w:t xml:space="preserve">RESTFUL API of </w:t>
      </w:r>
      <w:proofErr w:type="spellStart"/>
      <w:r w:rsidR="00013182">
        <w:t>dropbox</w:t>
      </w:r>
      <w:proofErr w:type="spellEnd"/>
      <w:r w:rsidR="00013182">
        <w:t xml:space="preserve"> is at </w:t>
      </w:r>
      <w:hyperlink r:id="rId9" w:history="1">
        <w:r w:rsidR="00013182" w:rsidRPr="00250A93">
          <w:rPr>
            <w:rStyle w:val="Hyperlink"/>
          </w:rPr>
          <w:t>https://www.dropbox.com/developers/core/docs</w:t>
        </w:r>
      </w:hyperlink>
    </w:p>
    <w:p w:rsidR="00D421E6" w:rsidRDefault="00D421E6" w:rsidP="00013182">
      <w:pPr>
        <w:numPr>
          <w:ins w:id="54" w:author="Robin Mills" w:date="2013-07-16T09:53:00Z"/>
        </w:numPr>
        <w:rPr>
          <w:ins w:id="55" w:author="Robin Mills" w:date="2013-07-16T09:53:00Z"/>
        </w:rPr>
      </w:pPr>
    </w:p>
    <w:p w:rsidR="00013182" w:rsidRDefault="00013182" w:rsidP="00013182">
      <w:r>
        <w:t>It</w:t>
      </w:r>
      <w:ins w:id="56" w:author="Robin Mills" w:date="2013-07-16T09:53:00Z">
        <w:r w:rsidR="00D421E6">
          <w:t xml:space="preserve"> is</w:t>
        </w:r>
      </w:ins>
      <w:del w:id="57" w:author="Robin Mills" w:date="2013-07-16T09:53:00Z">
        <w:r w:rsidDel="00D421E6">
          <w:delText>’s</w:delText>
        </w:r>
      </w:del>
      <w:r>
        <w:t xml:space="preserve"> very clear and detail</w:t>
      </w:r>
      <w:ins w:id="58" w:author="Robin Mills" w:date="2013-07-16T09:53:00Z">
        <w:r w:rsidR="00D421E6">
          <w:t>ed</w:t>
        </w:r>
      </w:ins>
      <w:r>
        <w:t>.</w:t>
      </w:r>
      <w:r w:rsidR="004130EB">
        <w:t xml:space="preserve"> It’s very similar as Google Drive and i</w:t>
      </w:r>
      <w:r w:rsidR="004130EB" w:rsidRPr="005A5325">
        <w:t>t's all done with</w:t>
      </w:r>
      <w:r w:rsidR="004130EB">
        <w:t xml:space="preserve"> fairly normal HTTP </w:t>
      </w:r>
      <w:proofErr w:type="spellStart"/>
      <w:r w:rsidR="004130EB">
        <w:t>GETs</w:t>
      </w:r>
      <w:proofErr w:type="spellEnd"/>
      <w:r w:rsidR="004130EB">
        <w:t xml:space="preserve">, </w:t>
      </w:r>
      <w:proofErr w:type="spellStart"/>
      <w:r w:rsidR="004130EB">
        <w:t>POSTs</w:t>
      </w:r>
      <w:proofErr w:type="spellEnd"/>
      <w:r w:rsidR="004130EB">
        <w:t xml:space="preserve">, </w:t>
      </w:r>
      <w:proofErr w:type="spellStart"/>
      <w:r w:rsidR="004130EB">
        <w:t>PUTs</w:t>
      </w:r>
      <w:proofErr w:type="spellEnd"/>
      <w:r w:rsidR="004130EB">
        <w:t>.</w:t>
      </w:r>
      <w:bookmarkStart w:id="59" w:name="_GoBack"/>
      <w:bookmarkEnd w:id="59"/>
    </w:p>
    <w:p w:rsidR="00D421E6" w:rsidRDefault="00D421E6">
      <w:pPr>
        <w:numPr>
          <w:ins w:id="60" w:author="Robin Mills" w:date="2013-07-16T09:53:00Z"/>
        </w:numPr>
        <w:rPr>
          <w:ins w:id="61" w:author="Robin Mills" w:date="2013-07-16T09:53:00Z"/>
        </w:rPr>
      </w:pPr>
    </w:p>
    <w:p w:rsidR="00FD187E" w:rsidRDefault="00013182">
      <w:r>
        <w:t xml:space="preserve">+ </w:t>
      </w:r>
      <w:proofErr w:type="spellStart"/>
      <w:r w:rsidR="00CB60B5">
        <w:t>Dropbox</w:t>
      </w:r>
      <w:proofErr w:type="spellEnd"/>
      <w:r w:rsidR="00CB60B5">
        <w:t xml:space="preserve"> also uses </w:t>
      </w:r>
      <w:proofErr w:type="spellStart"/>
      <w:r w:rsidR="00CB60B5">
        <w:t>Oauth</w:t>
      </w:r>
      <w:proofErr w:type="spellEnd"/>
      <w:r w:rsidR="00CB60B5">
        <w:t xml:space="preserve"> 2.0</w:t>
      </w:r>
    </w:p>
    <w:sectPr w:rsidR="00FD187E" w:rsidSect="005A7D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400000000000000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1"/>
  <w:proofState w:spelling="clean" w:grammar="clean"/>
  <w:trackRevisions/>
  <w:doNotTrackMoves/>
  <w:defaultTabStop w:val="720"/>
  <w:characterSpacingControl w:val="doNotCompress"/>
  <w:savePreviewPicture/>
  <w:compat>
    <w:useFELayout/>
  </w:compat>
  <w:rsids>
    <w:rsidRoot w:val="00CF0696"/>
    <w:rsid w:val="00001BBD"/>
    <w:rsid w:val="00013182"/>
    <w:rsid w:val="00033036"/>
    <w:rsid w:val="000364C8"/>
    <w:rsid w:val="00042398"/>
    <w:rsid w:val="00042EDF"/>
    <w:rsid w:val="00042F10"/>
    <w:rsid w:val="00053139"/>
    <w:rsid w:val="00095A24"/>
    <w:rsid w:val="000A5F2E"/>
    <w:rsid w:val="000A60CA"/>
    <w:rsid w:val="000A7A67"/>
    <w:rsid w:val="000D50E5"/>
    <w:rsid w:val="0012046B"/>
    <w:rsid w:val="00124B1A"/>
    <w:rsid w:val="00134C31"/>
    <w:rsid w:val="0015309A"/>
    <w:rsid w:val="00160626"/>
    <w:rsid w:val="00161E45"/>
    <w:rsid w:val="00167E43"/>
    <w:rsid w:val="001E747C"/>
    <w:rsid w:val="001F5B1C"/>
    <w:rsid w:val="002136D2"/>
    <w:rsid w:val="00215985"/>
    <w:rsid w:val="00237CFB"/>
    <w:rsid w:val="00282AF7"/>
    <w:rsid w:val="002A3F4A"/>
    <w:rsid w:val="002B5838"/>
    <w:rsid w:val="002B6575"/>
    <w:rsid w:val="002C2CC2"/>
    <w:rsid w:val="002D53AD"/>
    <w:rsid w:val="002E4DD3"/>
    <w:rsid w:val="002F26E9"/>
    <w:rsid w:val="003065EA"/>
    <w:rsid w:val="00346335"/>
    <w:rsid w:val="0035793A"/>
    <w:rsid w:val="00375D53"/>
    <w:rsid w:val="003A6D75"/>
    <w:rsid w:val="003E4A12"/>
    <w:rsid w:val="004130EB"/>
    <w:rsid w:val="004454FC"/>
    <w:rsid w:val="004A7305"/>
    <w:rsid w:val="004B5D54"/>
    <w:rsid w:val="004F0801"/>
    <w:rsid w:val="00501E96"/>
    <w:rsid w:val="00510047"/>
    <w:rsid w:val="00531517"/>
    <w:rsid w:val="00532D10"/>
    <w:rsid w:val="00534EF8"/>
    <w:rsid w:val="00561CA3"/>
    <w:rsid w:val="0057173A"/>
    <w:rsid w:val="00581AA8"/>
    <w:rsid w:val="005A0751"/>
    <w:rsid w:val="005A5325"/>
    <w:rsid w:val="005A7D4D"/>
    <w:rsid w:val="005D5033"/>
    <w:rsid w:val="006077D3"/>
    <w:rsid w:val="00636ED5"/>
    <w:rsid w:val="006461A3"/>
    <w:rsid w:val="00675E9D"/>
    <w:rsid w:val="006A592B"/>
    <w:rsid w:val="006C7DC1"/>
    <w:rsid w:val="006D36B9"/>
    <w:rsid w:val="00700365"/>
    <w:rsid w:val="007073CB"/>
    <w:rsid w:val="007311A2"/>
    <w:rsid w:val="00736C7F"/>
    <w:rsid w:val="00741C0F"/>
    <w:rsid w:val="007623C7"/>
    <w:rsid w:val="00776BC7"/>
    <w:rsid w:val="00790F7C"/>
    <w:rsid w:val="00793D6D"/>
    <w:rsid w:val="007C7B5C"/>
    <w:rsid w:val="007D5C9F"/>
    <w:rsid w:val="007D6E3B"/>
    <w:rsid w:val="00800E6E"/>
    <w:rsid w:val="008360D1"/>
    <w:rsid w:val="00842D79"/>
    <w:rsid w:val="00860F12"/>
    <w:rsid w:val="008C0CEE"/>
    <w:rsid w:val="008D2C19"/>
    <w:rsid w:val="008D399F"/>
    <w:rsid w:val="009651A3"/>
    <w:rsid w:val="009D2496"/>
    <w:rsid w:val="009E429A"/>
    <w:rsid w:val="009E6123"/>
    <w:rsid w:val="009F4108"/>
    <w:rsid w:val="00A33B77"/>
    <w:rsid w:val="00A42219"/>
    <w:rsid w:val="00AA39F3"/>
    <w:rsid w:val="00AB0CAD"/>
    <w:rsid w:val="00AC2F14"/>
    <w:rsid w:val="00AC6A0F"/>
    <w:rsid w:val="00AD3BD3"/>
    <w:rsid w:val="00AF3BE8"/>
    <w:rsid w:val="00AF48E3"/>
    <w:rsid w:val="00AF665C"/>
    <w:rsid w:val="00AF765D"/>
    <w:rsid w:val="00B135A8"/>
    <w:rsid w:val="00B22675"/>
    <w:rsid w:val="00B25711"/>
    <w:rsid w:val="00B716C9"/>
    <w:rsid w:val="00B7544C"/>
    <w:rsid w:val="00B84BCD"/>
    <w:rsid w:val="00B90578"/>
    <w:rsid w:val="00BA34D5"/>
    <w:rsid w:val="00BE396D"/>
    <w:rsid w:val="00BE63F4"/>
    <w:rsid w:val="00BF1CF9"/>
    <w:rsid w:val="00C367CA"/>
    <w:rsid w:val="00C65F2C"/>
    <w:rsid w:val="00C864B4"/>
    <w:rsid w:val="00C93267"/>
    <w:rsid w:val="00CA011C"/>
    <w:rsid w:val="00CB60B5"/>
    <w:rsid w:val="00CE08E6"/>
    <w:rsid w:val="00CE6111"/>
    <w:rsid w:val="00CE61EE"/>
    <w:rsid w:val="00CF0696"/>
    <w:rsid w:val="00CF08E4"/>
    <w:rsid w:val="00D02CCB"/>
    <w:rsid w:val="00D421E6"/>
    <w:rsid w:val="00D64435"/>
    <w:rsid w:val="00D65741"/>
    <w:rsid w:val="00D93FE1"/>
    <w:rsid w:val="00DD144D"/>
    <w:rsid w:val="00DD4ED7"/>
    <w:rsid w:val="00DE2A86"/>
    <w:rsid w:val="00DE2C72"/>
    <w:rsid w:val="00E06BB8"/>
    <w:rsid w:val="00E141BF"/>
    <w:rsid w:val="00E15AC8"/>
    <w:rsid w:val="00E34CE0"/>
    <w:rsid w:val="00E42C63"/>
    <w:rsid w:val="00E437C6"/>
    <w:rsid w:val="00E90F65"/>
    <w:rsid w:val="00E9484E"/>
    <w:rsid w:val="00EA20BA"/>
    <w:rsid w:val="00EC3AD2"/>
    <w:rsid w:val="00EF0187"/>
    <w:rsid w:val="00F00EE4"/>
    <w:rsid w:val="00F01119"/>
    <w:rsid w:val="00F106EB"/>
    <w:rsid w:val="00F14072"/>
    <w:rsid w:val="00F14B2E"/>
    <w:rsid w:val="00F63725"/>
    <w:rsid w:val="00FA77A6"/>
    <w:rsid w:val="00FB7DA4"/>
    <w:rsid w:val="00FD187E"/>
    <w:rsid w:val="00FD5642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DA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76B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7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7C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57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7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7C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57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developers.google.com/drive/about-auth" TargetMode="External"/><Relationship Id="rId7" Type="http://schemas.openxmlformats.org/officeDocument/2006/relationships/hyperlink" Target="https://developers.google.com/drive/v2/reference/" TargetMode="External"/><Relationship Id="rId8" Type="http://schemas.openxmlformats.org/officeDocument/2006/relationships/hyperlink" Target="https://developers.google.com/drive/v2/reference/files/list" TargetMode="External"/><Relationship Id="rId9" Type="http://schemas.openxmlformats.org/officeDocument/2006/relationships/hyperlink" Target="https://www.dropbox.com/developers/core/docs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571</Words>
  <Characters>3258</Characters>
  <Application>Microsoft Macintosh Word</Application>
  <DocSecurity>0</DocSecurity>
  <Lines>27</Lines>
  <Paragraphs>6</Paragraphs>
  <ScaleCrop>false</ScaleCrop>
  <Company>ABC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TUAN NHU</dc:creator>
  <cp:keywords/>
  <dc:description/>
  <cp:lastModifiedBy>Robin Mills</cp:lastModifiedBy>
  <cp:revision>143</cp:revision>
  <dcterms:created xsi:type="dcterms:W3CDTF">2013-07-15T09:59:00Z</dcterms:created>
  <dcterms:modified xsi:type="dcterms:W3CDTF">2013-07-16T17:21:00Z</dcterms:modified>
</cp:coreProperties>
</file>